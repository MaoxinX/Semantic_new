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9B22D" w14:textId="250C3006" w:rsidR="005A7EC0" w:rsidRDefault="005A7EC0" w:rsidP="005A7EC0">
      <w:r>
        <w:t>Screen0:</w:t>
      </w:r>
    </w:p>
    <w:p w14:paraId="1215378D" w14:textId="5271E9C8" w:rsidR="005A7EC0" w:rsidRDefault="005A7EC0" w:rsidP="005A7EC0">
      <w:del w:id="0" w:author="Shruthi Sukumar" w:date="2024-07-16T22:54:00Z" w16du:dateUtc="2024-07-17T05:54:00Z">
        <w:r w:rsidDel="00FE347D">
          <w:delText xml:space="preserve">If </w:delText>
        </w:r>
      </w:del>
      <w:ins w:id="1" w:author="Shruthi Sukumar" w:date="2024-07-16T22:54:00Z" w16du:dateUtc="2024-07-17T05:54:00Z">
        <w:r w:rsidR="00FE347D">
          <w:t xml:space="preserve">When </w:t>
        </w:r>
      </w:ins>
      <w:r>
        <w:t xml:space="preserve">prompted, please allow </w:t>
      </w:r>
      <w:proofErr w:type="spellStart"/>
      <w:r>
        <w:t>Pavlovia</w:t>
      </w:r>
      <w:proofErr w:type="spellEnd"/>
      <w:r>
        <w:t xml:space="preserve"> to access your microphone.</w:t>
      </w:r>
    </w:p>
    <w:p w14:paraId="61243816" w14:textId="552A4F07" w:rsidR="005A7EC0" w:rsidRDefault="005A7EC0" w:rsidP="005A7EC0">
      <w:r>
        <w:t>Please ensure you are using Google Chrome.</w:t>
      </w:r>
    </w:p>
    <w:p w14:paraId="2219317D" w14:textId="53269C27" w:rsidR="005A7EC0" w:rsidRDefault="005A7EC0" w:rsidP="005A7EC0">
      <w:r>
        <w:t>Thank you!</w:t>
      </w:r>
    </w:p>
    <w:p w14:paraId="0A698044" w14:textId="0B41717E" w:rsidR="005A7EC0" w:rsidRDefault="005A7EC0" w:rsidP="005A7EC0">
      <w:r>
        <w:t>Press the spacebar to continue</w:t>
      </w:r>
    </w:p>
    <w:p w14:paraId="0C6A6D53" w14:textId="77777777" w:rsidR="005A7EC0" w:rsidRDefault="005A7EC0" w:rsidP="005A7EC0">
      <w:r>
        <w:t xml:space="preserve"> </w:t>
      </w:r>
    </w:p>
    <w:p w14:paraId="69F0BA9A" w14:textId="5F9B115F" w:rsidR="005A7EC0" w:rsidRDefault="005A7EC0" w:rsidP="005A7EC0">
      <w:r>
        <w:t>Screen1:</w:t>
      </w:r>
    </w:p>
    <w:p w14:paraId="5333A1A7" w14:textId="77777777" w:rsidR="005A7EC0" w:rsidRDefault="005A7EC0" w:rsidP="005A7EC0">
      <w:r>
        <w:t>Your voice will be recorded in this task.</w:t>
      </w:r>
    </w:p>
    <w:p w14:paraId="26E53D46" w14:textId="1B906205" w:rsidR="005A7EC0" w:rsidRDefault="005A7EC0" w:rsidP="005A7EC0">
      <w:r>
        <w:t>Please ensure you are in a quiet space and that you speak clearly.</w:t>
      </w:r>
    </w:p>
    <w:p w14:paraId="160530B8" w14:textId="77777777" w:rsidR="005A7EC0" w:rsidRDefault="005A7EC0" w:rsidP="005A7EC0">
      <w:r>
        <w:t>Press the spacebar to continue</w:t>
      </w:r>
    </w:p>
    <w:p w14:paraId="65D44917" w14:textId="77777777" w:rsidR="005A7EC0" w:rsidRDefault="005A7EC0" w:rsidP="005A7EC0"/>
    <w:p w14:paraId="1A100349" w14:textId="602AD257" w:rsidR="00A57F87" w:rsidRDefault="00A57F87" w:rsidP="005A7EC0">
      <w:r>
        <w:t>Screen2:</w:t>
      </w:r>
    </w:p>
    <w:p w14:paraId="2411071E" w14:textId="77777777" w:rsidR="008F27D1" w:rsidRDefault="008F27D1" w:rsidP="008F27D1">
      <w:r>
        <w:t>In this study, we are testing your ability to recall words.</w:t>
      </w:r>
    </w:p>
    <w:p w14:paraId="3C4AD979" w14:textId="77777777" w:rsidR="008F27D1" w:rsidRDefault="008F27D1" w:rsidP="008F27D1">
      <w:r>
        <w:t>On each trial, you will see a word or phrase indicating a category. A new category will appear in each new trial. Your task is to name AS MANY WORDS AS YOU CAN that belong to the category.</w:t>
      </w:r>
    </w:p>
    <w:p w14:paraId="67CB7C47" w14:textId="77777777" w:rsidR="00FE347D" w:rsidRDefault="008F27D1" w:rsidP="008F27D1">
      <w:pPr>
        <w:rPr>
          <w:ins w:id="2" w:author="Shruthi Sukumar" w:date="2024-07-16T22:55:00Z" w16du:dateUtc="2024-07-17T05:55:00Z"/>
        </w:rPr>
      </w:pPr>
      <w:r>
        <w:t>Take your time to produce words within the same category</w:t>
      </w:r>
      <w:ins w:id="3" w:author="Shruthi Sukumar" w:date="2024-07-16T22:55:00Z" w16du:dateUtc="2024-07-17T05:55:00Z">
        <w:r w:rsidR="00FE347D">
          <w:t xml:space="preserve">. </w:t>
        </w:r>
      </w:ins>
    </w:p>
    <w:p w14:paraId="1E85CD0D" w14:textId="41AB0E64" w:rsidR="008F27D1" w:rsidRDefault="00FE347D" w:rsidP="008F27D1">
      <w:ins w:id="4" w:author="Shruthi Sukumar" w:date="2024-07-16T22:55:00Z" w16du:dateUtc="2024-07-17T05:55:00Z">
        <w:r>
          <w:t xml:space="preserve">You may </w:t>
        </w:r>
      </w:ins>
      <w:del w:id="5" w:author="Shruthi Sukumar" w:date="2024-07-16T22:55:00Z" w16du:dateUtc="2024-07-17T05:55:00Z">
        <w:r w:rsidR="008F27D1" w:rsidDel="00FE347D">
          <w:delText xml:space="preserve"> and </w:delText>
        </w:r>
      </w:del>
      <w:r w:rsidR="008F27D1">
        <w:t xml:space="preserve">move on to the next category when you </w:t>
      </w:r>
      <w:del w:id="6" w:author="Shruthi Sukumar" w:date="2024-07-16T22:55:00Z" w16du:dateUtc="2024-07-17T05:55:00Z">
        <w:r w:rsidR="008F27D1" w:rsidDel="00FE347D">
          <w:delText>think you have finished</w:delText>
        </w:r>
      </w:del>
      <w:ins w:id="7" w:author="Shruthi Sukumar" w:date="2024-07-16T22:55:00Z" w16du:dateUtc="2024-07-17T05:55:00Z">
        <w:r>
          <w:t>feel you have run out of words</w:t>
        </w:r>
      </w:ins>
      <w:r w:rsidR="008F27D1">
        <w:t>.</w:t>
      </w:r>
      <w:ins w:id="8" w:author="Shruthi Sukumar" w:date="2024-07-16T22:55:00Z" w16du:dateUtc="2024-07-17T05:55:00Z">
        <w:r>
          <w:t xml:space="preserve"> Please try to recall as many words as you can for each category</w:t>
        </w:r>
      </w:ins>
      <w:ins w:id="9" w:author="Shruthi Sukumar" w:date="2024-07-16T22:56:00Z" w16du:dateUtc="2024-07-17T05:56:00Z">
        <w:r>
          <w:t xml:space="preserve"> as you may not have the chance to return to this category in the future. </w:t>
        </w:r>
      </w:ins>
    </w:p>
    <w:p w14:paraId="0E183A40" w14:textId="23A34C5B" w:rsidR="008F27D1" w:rsidDel="00FE347D" w:rsidRDefault="008F27D1" w:rsidP="008F27D1">
      <w:pPr>
        <w:rPr>
          <w:del w:id="10" w:author="Shruthi Sukumar" w:date="2024-07-16T22:56:00Z" w16du:dateUtc="2024-07-17T05:56:00Z"/>
        </w:rPr>
      </w:pPr>
      <w:del w:id="11" w:author="Shruthi Sukumar" w:date="2024-07-16T22:56:00Z" w16du:dateUtc="2024-07-17T05:56:00Z">
        <w:r w:rsidDel="00FE347D">
          <w:delText>You will have a short break before repeating the procedure.</w:delText>
        </w:r>
      </w:del>
    </w:p>
    <w:p w14:paraId="0404016D" w14:textId="2B740AF9" w:rsidR="00FE347D" w:rsidRDefault="00FE347D" w:rsidP="008F27D1">
      <w:pPr>
        <w:rPr>
          <w:ins w:id="12" w:author="Shruthi Sukumar" w:date="2024-07-16T22:56:00Z" w16du:dateUtc="2024-07-17T05:56:00Z"/>
        </w:rPr>
      </w:pPr>
    </w:p>
    <w:p w14:paraId="527F6A83" w14:textId="2E854594" w:rsidR="008F27D1" w:rsidDel="00FE347D" w:rsidRDefault="00FE347D" w:rsidP="008F27D1">
      <w:pPr>
        <w:rPr>
          <w:del w:id="13" w:author="Shruthi Sukumar" w:date="2024-07-16T22:56:00Z" w16du:dateUtc="2024-07-17T05:56:00Z"/>
        </w:rPr>
      </w:pPr>
      <w:ins w:id="14" w:author="Shruthi Sukumar" w:date="2024-07-16T22:56:00Z" w16du:dateUtc="2024-07-17T05:56:00Z">
        <w:r>
          <w:t xml:space="preserve">Once you are ready to move to the next category, please press the “Enter” </w:t>
        </w:r>
      </w:ins>
      <w:ins w:id="15" w:author="Shruthi Sukumar" w:date="2024-07-16T22:57:00Z" w16du:dateUtc="2024-07-17T05:57:00Z">
        <w:r>
          <w:t>key. You will face a delay of XX seconds before you can move to the next category.</w:t>
        </w:r>
      </w:ins>
      <w:del w:id="16" w:author="Shruthi Sukumar" w:date="2024-07-16T22:56:00Z" w16du:dateUtc="2024-07-17T05:56:00Z">
        <w:r w:rsidR="008F27D1" w:rsidDel="00FE347D">
          <w:delText xml:space="preserve">The average time for the entire task is around </w:delText>
        </w:r>
      </w:del>
      <w:del w:id="17" w:author="Shruthi Sukumar" w:date="2024-07-16T22:54:00Z" w16du:dateUtc="2024-07-17T05:54:00Z">
        <w:r w:rsidR="008F27D1" w:rsidDel="00FE347D">
          <w:delText xml:space="preserve">40 </w:delText>
        </w:r>
      </w:del>
      <w:del w:id="18" w:author="Shruthi Sukumar" w:date="2024-07-16T22:56:00Z" w16du:dateUtc="2024-07-17T05:56:00Z">
        <w:r w:rsidR="008F27D1" w:rsidDel="00FE347D">
          <w:delText>minutes.</w:delText>
        </w:r>
      </w:del>
    </w:p>
    <w:p w14:paraId="0C41E64F" w14:textId="77777777" w:rsidR="00FE347D" w:rsidRDefault="00FE347D" w:rsidP="008F27D1">
      <w:pPr>
        <w:rPr>
          <w:ins w:id="19" w:author="Shruthi Sukumar" w:date="2024-07-16T22:56:00Z" w16du:dateUtc="2024-07-17T05:56:00Z"/>
        </w:rPr>
      </w:pPr>
    </w:p>
    <w:p w14:paraId="30BDDF56" w14:textId="77777777" w:rsidR="00FE347D" w:rsidRDefault="00FE347D" w:rsidP="008F27D1">
      <w:pPr>
        <w:rPr>
          <w:ins w:id="20" w:author="Shruthi Sukumar" w:date="2024-07-16T22:56:00Z" w16du:dateUtc="2024-07-17T05:56:00Z"/>
        </w:rPr>
      </w:pPr>
    </w:p>
    <w:p w14:paraId="04FBDB79" w14:textId="06817DA5" w:rsidR="002272C5" w:rsidRDefault="008F27D1" w:rsidP="008F27D1">
      <w:r>
        <w:t>Press the spacebar to continue.</w:t>
      </w:r>
    </w:p>
    <w:p w14:paraId="7743009D" w14:textId="77777777" w:rsidR="008F27D1" w:rsidRDefault="008F27D1" w:rsidP="008F27D1"/>
    <w:p w14:paraId="0057DBAC" w14:textId="71053EEC" w:rsidR="00A57F87" w:rsidRDefault="00A57F87">
      <w:r>
        <w:t>Screen3:</w:t>
      </w:r>
    </w:p>
    <w:p w14:paraId="4868477B" w14:textId="1472A309" w:rsidR="002272C5" w:rsidRDefault="002272C5">
      <w:r>
        <w:t>As an example, the category might be “TREES”, and in response</w:t>
      </w:r>
      <w:r w:rsidR="00A57F87">
        <w:t>,</w:t>
      </w:r>
      <w:r>
        <w:t xml:space="preserve"> you may say “Oak”, </w:t>
      </w:r>
      <w:r w:rsidR="00A57F87" w:rsidRPr="00A57F87">
        <w:t>“Pine”, “Willow”, “Cedar” and so on</w:t>
      </w:r>
      <w:r w:rsidR="008F27D1">
        <w:t>.</w:t>
      </w:r>
    </w:p>
    <w:p w14:paraId="578A7612" w14:textId="7014EB3C" w:rsidR="00A57F87" w:rsidRDefault="00A57F87">
      <w:pPr>
        <w:rPr>
          <w:ins w:id="21" w:author="Shruthi Sukumar" w:date="2024-07-16T22:58:00Z" w16du:dateUtc="2024-07-17T05:58:00Z"/>
        </w:rPr>
      </w:pPr>
      <w:r>
        <w:t>After you think you are done with the current category, press the “</w:t>
      </w:r>
      <w:r w:rsidR="008F27D1">
        <w:t>E</w:t>
      </w:r>
      <w:r>
        <w:t xml:space="preserve">nter” key and you will see a message informing you </w:t>
      </w:r>
      <w:del w:id="22" w:author="Shruthi Sukumar" w:date="2024-07-16T22:57:00Z" w16du:dateUtc="2024-07-17T05:57:00Z">
        <w:r w:rsidDel="00FE347D">
          <w:delText>to take a break</w:delText>
        </w:r>
      </w:del>
      <w:ins w:id="23" w:author="Shruthi Sukumar" w:date="2024-07-16T22:57:00Z" w16du:dateUtc="2024-07-17T05:57:00Z">
        <w:r w:rsidR="00FE347D">
          <w:t>of the time de</w:t>
        </w:r>
      </w:ins>
      <w:ins w:id="24" w:author="Shruthi Sukumar" w:date="2024-07-16T22:58:00Z" w16du:dateUtc="2024-07-17T05:58:00Z">
        <w:r w:rsidR="00FE347D">
          <w:t>lay</w:t>
        </w:r>
      </w:ins>
      <w:r>
        <w:t>.</w:t>
      </w:r>
    </w:p>
    <w:p w14:paraId="24312166" w14:textId="28C3F920" w:rsidR="00FE347D" w:rsidRDefault="00FE347D">
      <w:pPr>
        <w:rPr>
          <w:ins w:id="25" w:author="Shruthi Sukumar" w:date="2024-07-16T22:58:00Z" w16du:dateUtc="2024-07-17T05:58:00Z"/>
        </w:rPr>
      </w:pPr>
      <w:ins w:id="26" w:author="Shruthi Sukumar" w:date="2024-07-16T22:58:00Z" w16du:dateUtc="2024-07-17T05:58:00Z">
        <w:r>
          <w:t>Once the delay elapses, a new category will appear</w:t>
        </w:r>
      </w:ins>
      <w:ins w:id="27" w:author="Shruthi Sukumar" w:date="2024-07-16T23:09:00Z" w16du:dateUtc="2024-07-17T06:09:00Z">
        <w:r w:rsidR="00E46C85">
          <w:t xml:space="preserve">. </w:t>
        </w:r>
      </w:ins>
    </w:p>
    <w:p w14:paraId="6D8666D7" w14:textId="77777777" w:rsidR="00FE347D" w:rsidRDefault="00FE347D"/>
    <w:p w14:paraId="7BA44245" w14:textId="01CB8332" w:rsidR="00A57F87" w:rsidRDefault="00A57F87">
      <w:r w:rsidRPr="00A57F87">
        <w:t>Press the spacebar to continue</w:t>
      </w:r>
      <w:r>
        <w:t>.</w:t>
      </w:r>
    </w:p>
    <w:p w14:paraId="3CDE4039" w14:textId="77777777" w:rsidR="00A57F87" w:rsidRDefault="00A57F87"/>
    <w:p w14:paraId="76889A12" w14:textId="718BA5CA" w:rsidR="00A57F87" w:rsidDel="00E46C85" w:rsidRDefault="00A57F87" w:rsidP="00A57F87">
      <w:pPr>
        <w:rPr>
          <w:del w:id="28" w:author="Shruthi Sukumar" w:date="2024-07-16T23:09:00Z" w16du:dateUtc="2024-07-17T06:09:00Z"/>
        </w:rPr>
      </w:pPr>
      <w:r>
        <w:t>Screen4:</w:t>
      </w:r>
    </w:p>
    <w:p w14:paraId="100E7321" w14:textId="77777777" w:rsidR="00E46C85" w:rsidRDefault="00E46C85" w:rsidP="00A57F87">
      <w:pPr>
        <w:rPr>
          <w:ins w:id="29" w:author="Shruthi Sukumar" w:date="2024-07-16T23:09:00Z" w16du:dateUtc="2024-07-17T06:09:00Z"/>
        </w:rPr>
      </w:pPr>
    </w:p>
    <w:p w14:paraId="02896B82" w14:textId="77777777" w:rsidR="00E46C85" w:rsidRDefault="00E46C85" w:rsidP="00A57F87">
      <w:pPr>
        <w:rPr>
          <w:ins w:id="30" w:author="Shruthi Sukumar" w:date="2024-07-16T23:10:00Z" w16du:dateUtc="2024-07-17T06:10:00Z"/>
        </w:rPr>
      </w:pPr>
    </w:p>
    <w:p w14:paraId="5822C02B" w14:textId="483A8E8A" w:rsidR="00E46C85" w:rsidRDefault="00E46C85" w:rsidP="00A57F87">
      <w:pPr>
        <w:rPr>
          <w:ins w:id="31" w:author="Shruthi Sukumar" w:date="2024-07-16T23:10:00Z" w16du:dateUtc="2024-07-17T06:10:00Z"/>
        </w:rPr>
      </w:pPr>
      <w:ins w:id="32" w:author="Shruthi Sukumar" w:date="2024-07-16T23:10:00Z" w16du:dateUtc="2024-07-17T06:10:00Z">
        <w:r>
          <w:t xml:space="preserve">You will receive a point for each unique item you recall for each category; repetitions will not receive a score. </w:t>
        </w:r>
      </w:ins>
    </w:p>
    <w:p w14:paraId="78F66990" w14:textId="77777777" w:rsidR="00E46C85" w:rsidRDefault="00E46C85" w:rsidP="00A57F87">
      <w:pPr>
        <w:rPr>
          <w:ins w:id="33" w:author="Shruthi Sukumar" w:date="2024-07-16T23:09:00Z" w16du:dateUtc="2024-07-17T06:09:00Z"/>
        </w:rPr>
      </w:pPr>
    </w:p>
    <w:p w14:paraId="403CEC7C" w14:textId="319FA3F9" w:rsidR="00A57F87" w:rsidDel="00E46C85" w:rsidRDefault="00A57F87" w:rsidP="00A57F87">
      <w:pPr>
        <w:rPr>
          <w:del w:id="34" w:author="Shruthi Sukumar" w:date="2024-07-16T23:09:00Z" w16du:dateUtc="2024-07-17T06:09:00Z"/>
        </w:rPr>
      </w:pPr>
      <w:del w:id="35" w:author="Shruthi Sukumar" w:date="2024-07-16T23:09:00Z" w16du:dateUtc="2024-07-17T06:09:00Z">
        <w:r w:rsidDel="00E46C85">
          <w:delText xml:space="preserve">Use the break to catch your breath before the next </w:delText>
        </w:r>
        <w:r w:rsidR="008F27D1" w:rsidDel="00E46C85">
          <w:delText>trial and</w:delText>
        </w:r>
        <w:r w:rsidDel="00E46C85">
          <w:delText xml:space="preserve"> follow the instructions. A new category will be </w:delText>
        </w:r>
        <w:r w:rsidR="008F27D1" w:rsidDel="00E46C85">
          <w:delText>presented,</w:delText>
        </w:r>
        <w:r w:rsidDel="00E46C85">
          <w:delText xml:space="preserve"> and you will repeat the process.</w:delText>
        </w:r>
      </w:del>
    </w:p>
    <w:p w14:paraId="4873AF62" w14:textId="75FF36CD" w:rsidR="00E46C85" w:rsidRDefault="00A57F87" w:rsidP="00A57F87">
      <w:pPr>
        <w:rPr>
          <w:ins w:id="36" w:author="Shruthi Sukumar" w:date="2024-07-16T23:09:00Z" w16du:dateUtc="2024-07-17T06:09:00Z"/>
        </w:rPr>
      </w:pPr>
      <w:r w:rsidRPr="00A57F87">
        <w:t>You can repeat words between categories. For example, you might have said “Apple” in response to the category “TREES” and then sa</w:t>
      </w:r>
      <w:r>
        <w:t>id</w:t>
      </w:r>
      <w:r w:rsidRPr="00A57F87">
        <w:t xml:space="preserve"> that word again in response to the category “TYPES OF PIE”.</w:t>
      </w:r>
    </w:p>
    <w:p w14:paraId="27AB84CA" w14:textId="77777777" w:rsidR="00E46C85" w:rsidRDefault="00E46C85" w:rsidP="00A57F87"/>
    <w:p w14:paraId="0848D7FB" w14:textId="73EAAD58" w:rsidR="00A57F87" w:rsidRDefault="00A57F87" w:rsidP="00A57F87">
      <w:r w:rsidRPr="00A57F87">
        <w:t>Press the spacebar to continue</w:t>
      </w:r>
      <w:r>
        <w:t>.</w:t>
      </w:r>
    </w:p>
    <w:p w14:paraId="5E75F090" w14:textId="77777777" w:rsidR="00A57F87" w:rsidRDefault="00A57F87" w:rsidP="00A57F87"/>
    <w:p w14:paraId="0E5D8DF6" w14:textId="361BCDE4" w:rsidR="00A57F87" w:rsidRDefault="00A57F87" w:rsidP="00A57F87">
      <w:r>
        <w:t>Screen5:</w:t>
      </w:r>
    </w:p>
    <w:p w14:paraId="77841D1F" w14:textId="77777777" w:rsidR="00A57F87" w:rsidRDefault="00A57F87" w:rsidP="00A57F87">
      <w:r>
        <w:t>Let us start with a practice trial so you get a feel for the task.</w:t>
      </w:r>
    </w:p>
    <w:p w14:paraId="225E350F" w14:textId="288061EC" w:rsidR="00A57F87" w:rsidRDefault="00A57F87" w:rsidP="00A57F87">
      <w:r>
        <w:t xml:space="preserve">When the category appears on the screen, start naming AS MANY WORDS AS YOU CAN in that category.  Keep going until you </w:t>
      </w:r>
      <w:r w:rsidR="008F27D1">
        <w:t>cannot</w:t>
      </w:r>
      <w:r>
        <w:t xml:space="preserve"> think of any other words.</w:t>
      </w:r>
    </w:p>
    <w:p w14:paraId="60B4C433" w14:textId="1326519A" w:rsidR="00A57F87" w:rsidRDefault="00A57F87" w:rsidP="00A57F87">
      <w:r>
        <w:t>Ready?</w:t>
      </w:r>
    </w:p>
    <w:p w14:paraId="2964AF88" w14:textId="2BB28EEC" w:rsidR="00A57F87" w:rsidRDefault="00A57F87" w:rsidP="00A57F87">
      <w:r w:rsidRPr="00A57F87">
        <w:t>Press the spacebar to begin the practice</w:t>
      </w:r>
      <w:r>
        <w:t>.</w:t>
      </w:r>
    </w:p>
    <w:p w14:paraId="36CFDDF9" w14:textId="77777777" w:rsidR="00A57F87" w:rsidRDefault="00A57F87" w:rsidP="00A57F87"/>
    <w:p w14:paraId="502D44D1" w14:textId="598CEA78" w:rsidR="00A57F87" w:rsidRDefault="00A57F87" w:rsidP="00A57F87">
      <w:r>
        <w:t>Screen6:</w:t>
      </w:r>
    </w:p>
    <w:p w14:paraId="51C40A80" w14:textId="77777777" w:rsidR="00A57F87" w:rsidRDefault="00A57F87" w:rsidP="00A57F87">
      <w:r>
        <w:t>We are now ready to start the main task.</w:t>
      </w:r>
    </w:p>
    <w:p w14:paraId="16B9FF5F" w14:textId="59E538CD" w:rsidR="00A57F87" w:rsidRDefault="00A57F87" w:rsidP="00A57F87">
      <w:r w:rsidRPr="00A57F87">
        <w:t>Press the spacebar to continue</w:t>
      </w:r>
      <w:r>
        <w:t>.</w:t>
      </w:r>
    </w:p>
    <w:p w14:paraId="79937521" w14:textId="77777777" w:rsidR="00A57F87" w:rsidRDefault="00A57F87" w:rsidP="00A57F87"/>
    <w:p w14:paraId="1CA1ED1D" w14:textId="13BF6B96" w:rsidR="00A57F87" w:rsidRDefault="00A57F87" w:rsidP="00A57F87">
      <w:r>
        <w:t>Screen7:</w:t>
      </w:r>
    </w:p>
    <w:p w14:paraId="3E181292" w14:textId="77777777" w:rsidR="00A57F87" w:rsidRDefault="00A57F87" w:rsidP="00A57F87">
      <w:r>
        <w:t>Ready?</w:t>
      </w:r>
    </w:p>
    <w:p w14:paraId="3C8D494D" w14:textId="171AB594" w:rsidR="00A57F87" w:rsidRDefault="00A57F87" w:rsidP="00A57F87">
      <w:r>
        <w:t xml:space="preserve">Take </w:t>
      </w:r>
      <w:r w:rsidR="008F27D1">
        <w:t>time to recall as many words from the category as possible</w:t>
      </w:r>
      <w:r>
        <w:t xml:space="preserve">.  </w:t>
      </w:r>
    </w:p>
    <w:p w14:paraId="1341D5C8" w14:textId="0AC4F57C" w:rsidR="00A57F87" w:rsidRDefault="00A57F87" w:rsidP="00A57F87">
      <w:r>
        <w:t xml:space="preserve">You may find it hard to come up with new items as time </w:t>
      </w:r>
      <w:r w:rsidR="008F27D1">
        <w:t>passes</w:t>
      </w:r>
      <w:r>
        <w:t xml:space="preserve">, but if you stay focused, new words will likely occur to you! Try your best before you press the </w:t>
      </w:r>
      <w:r w:rsidR="008F27D1">
        <w:t>E</w:t>
      </w:r>
      <w:r>
        <w:t>nter key!</w:t>
      </w:r>
    </w:p>
    <w:p w14:paraId="5A051FD7" w14:textId="32365D91" w:rsidR="00A57F87" w:rsidRDefault="00A57F87" w:rsidP="00A57F87">
      <w:r>
        <w:t>Press the spacebar to begin.</w:t>
      </w:r>
    </w:p>
    <w:p w14:paraId="09EF65EB" w14:textId="77777777" w:rsidR="00A57F87" w:rsidRDefault="00A57F87" w:rsidP="00A57F87"/>
    <w:p w14:paraId="1BF2AAE6" w14:textId="77777777" w:rsidR="00A57F87" w:rsidRDefault="00A57F87" w:rsidP="00A57F87">
      <w:r>
        <w:t>Stop (after every trial):</w:t>
      </w:r>
    </w:p>
    <w:p w14:paraId="4792FA11" w14:textId="77777777" w:rsidR="00A57F87" w:rsidRDefault="00A57F87" w:rsidP="00A57F87">
      <w:r>
        <w:t>STOP</w:t>
      </w:r>
    </w:p>
    <w:p w14:paraId="76038921" w14:textId="286CD1D7" w:rsidR="00A57F87" w:rsidRDefault="00A57F87" w:rsidP="00A57F87">
      <w:del w:id="37" w:author="Shruthi Sukumar" w:date="2024-07-16T23:10:00Z" w16du:dateUtc="2024-07-17T06:10:00Z">
        <w:r w:rsidDel="00E46C85">
          <w:delText>Take a break!</w:delText>
        </w:r>
      </w:del>
      <w:ins w:id="38" w:author="Shruthi Sukumar" w:date="2024-07-16T23:10:00Z" w16du:dateUtc="2024-07-17T06:10:00Z">
        <w:r w:rsidR="00E46C85">
          <w:t xml:space="preserve">Wait for the next category! </w:t>
        </w:r>
      </w:ins>
    </w:p>
    <w:p w14:paraId="37F393B3" w14:textId="00B0A01E" w:rsidR="00A57F87" w:rsidRDefault="00A57F87" w:rsidP="00A57F87">
      <w:r>
        <w:t>Press the spacebar when you are ready for the next category.</w:t>
      </w:r>
    </w:p>
    <w:p w14:paraId="41351C8D" w14:textId="77777777" w:rsidR="008F27D1" w:rsidRDefault="008F27D1" w:rsidP="00A57F87"/>
    <w:p w14:paraId="4F9DB040" w14:textId="41453B0D" w:rsidR="008F27D1" w:rsidRDefault="008F27D1" w:rsidP="00A57F87">
      <w:r>
        <w:t>Enter (during each trial):</w:t>
      </w:r>
    </w:p>
    <w:p w14:paraId="02C33457" w14:textId="730EC7FB" w:rsidR="008F27D1" w:rsidRDefault="008F27D1" w:rsidP="00A57F87">
      <w:r>
        <w:t>Keep recalling words in this category. Press the “Enter” key when you think there is no more words on your mind.</w:t>
      </w:r>
    </w:p>
    <w:p w14:paraId="78D5BFDF" w14:textId="77777777" w:rsidR="00A57F87" w:rsidRDefault="00A57F87" w:rsidP="00A57F87"/>
    <w:p w14:paraId="450990E4" w14:textId="77777777" w:rsidR="00A57F87" w:rsidRDefault="00A57F87" w:rsidP="00A57F87">
      <w:r>
        <w:t>Screen 8:</w:t>
      </w:r>
    </w:p>
    <w:p w14:paraId="2C3CF7EC" w14:textId="6E3991EC" w:rsidR="00A57F87" w:rsidRDefault="00A57F87" w:rsidP="00A57F87">
      <w:r>
        <w:t>You have completed the experiment.</w:t>
      </w:r>
    </w:p>
    <w:p w14:paraId="2649D9C8" w14:textId="62383D4C" w:rsidR="00A57F87" w:rsidRDefault="00A57F87" w:rsidP="00A57F87">
      <w:r>
        <w:t>Press the spacebar to terminate the program. Your data will be automatically saved.</w:t>
      </w:r>
    </w:p>
    <w:p w14:paraId="0AD8661E" w14:textId="7A34918A" w:rsidR="00A57F87" w:rsidRDefault="00A57F87" w:rsidP="00A57F87">
      <w:r>
        <w:t>Thank you for your participation!</w:t>
      </w:r>
    </w:p>
    <w:p w14:paraId="7D996858" w14:textId="77777777" w:rsidR="00A57F87" w:rsidRDefault="00A57F87" w:rsidP="00A57F87"/>
    <w:p w14:paraId="68ACD590" w14:textId="77777777" w:rsidR="00A57F87" w:rsidRDefault="00A57F87" w:rsidP="00A57F87"/>
    <w:p w14:paraId="48276DF8" w14:textId="77777777" w:rsidR="00A57F87" w:rsidRDefault="00A57F87" w:rsidP="00A57F87"/>
    <w:sectPr w:rsidR="00A5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hruthi Sukumar">
    <w15:presenceInfo w15:providerId="AD" w15:userId="S::shruthisukumar@BERKELEY.EDU::c97b87c6-de0f-4572-8880-35ed66ab7a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C5"/>
    <w:rsid w:val="00002A87"/>
    <w:rsid w:val="00140144"/>
    <w:rsid w:val="002272C5"/>
    <w:rsid w:val="005A7EC0"/>
    <w:rsid w:val="008E3812"/>
    <w:rsid w:val="008F27D1"/>
    <w:rsid w:val="00A57F87"/>
    <w:rsid w:val="00B511EF"/>
    <w:rsid w:val="00C845EC"/>
    <w:rsid w:val="00E46C85"/>
    <w:rsid w:val="00FD77F9"/>
    <w:rsid w:val="00FE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FDB64"/>
  <w15:chartTrackingRefBased/>
  <w15:docId w15:val="{2C1A43F1-F4A3-0048-A4B8-6388BA3B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E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Maoxin Xia</dc:creator>
  <cp:keywords/>
  <dc:description/>
  <cp:lastModifiedBy>Shruthi Sukumar</cp:lastModifiedBy>
  <cp:revision>2</cp:revision>
  <dcterms:created xsi:type="dcterms:W3CDTF">2024-07-18T00:24:00Z</dcterms:created>
  <dcterms:modified xsi:type="dcterms:W3CDTF">2024-07-18T00:24:00Z</dcterms:modified>
</cp:coreProperties>
</file>